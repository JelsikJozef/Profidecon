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306E" w14:textId="18B9752B" w:rsidR="00FA671B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 xml:space="preserve">Úrad hraničnej a cudzineckej polície </w:t>
      </w:r>
    </w:p>
    <w:p w14:paraId="2463B1D6" w14:textId="2EC34C0E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Prezídia Policajného zboru</w:t>
      </w:r>
    </w:p>
    <w:p w14:paraId="1FAA2481" w14:textId="38A03BA4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Ružinovská 1/B,</w:t>
      </w:r>
    </w:p>
    <w:p w14:paraId="7B63A2A2" w14:textId="66AB53BC" w:rsidR="00ED0A4D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812 72 Bratislava</w:t>
      </w:r>
    </w:p>
    <w:p w14:paraId="32C35C40" w14:textId="77777777" w:rsidR="00340CC1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1CFF1C30" w14:textId="77777777" w:rsidR="009C0F2F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</w:p>
    <w:p w14:paraId="02522143" w14:textId="4844F27C" w:rsidR="00340CC1" w:rsidRPr="00D13847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340CC1" w:rsidRPr="00D13847">
        <w:rPr>
          <w:rFonts w:ascii="Arial" w:hAnsi="Arial" w:cs="Arial"/>
          <w:color w:val="323232"/>
          <w:sz w:val="21"/>
          <w:szCs w:val="21"/>
        </w:rPr>
        <w:t xml:space="preserve">V Bratislave, dňa </w:t>
      </w:r>
      <w:r w:rsidR="007945B2">
        <w:rPr>
          <w:rFonts w:ascii="Arial" w:hAnsi="Arial" w:cs="Arial"/>
          <w:color w:val="323232"/>
          <w:sz w:val="21"/>
          <w:szCs w:val="21"/>
        </w:rPr>
        <w:t>02.07.2025</w:t>
      </w:r>
    </w:p>
    <w:p w14:paraId="41DF50B3" w14:textId="0CB5202B" w:rsidR="00C8592A" w:rsidRPr="00D13847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</w:p>
    <w:p w14:paraId="704D8886" w14:textId="7F23942C" w:rsidR="00A96809" w:rsidRDefault="00340CC1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  <w:r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Žiadosť o vydanie stanoviska </w:t>
      </w:r>
    </w:p>
    <w:p w14:paraId="5DA4C738" w14:textId="77777777" w:rsidR="00913706" w:rsidRDefault="00913706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</w:p>
    <w:p w14:paraId="41CBA4E8" w14:textId="1E84AE90" w:rsidR="00913706" w:rsidRDefault="00913706" w:rsidP="00ED5C7E">
      <w:pPr>
        <w:pStyle w:val="Body"/>
        <w:spacing w:after="0" w:line="360" w:lineRule="auto"/>
        <w:ind w:firstLine="0"/>
        <w:rPr>
          <w:ins w:id="0" w:author="Patricia Tothova" w:date="2025-07-02T21:26:00Z" w16du:dateUtc="2025-07-02T19:26:00Z"/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Týmto si </w:t>
      </w:r>
      <w:r w:rsidR="007604A7">
        <w:rPr>
          <w:rFonts w:ascii="Arial" w:hAnsi="Arial" w:cs="Arial"/>
          <w:color w:val="000000" w:themeColor="text1"/>
          <w:sz w:val="21"/>
          <w:szCs w:val="21"/>
        </w:rPr>
        <w:t>Vás dovoľujeme</w:t>
      </w:r>
      <w:ins w:id="1" w:author="Patricia Tothova" w:date="2025-07-02T21:25:00Z" w16du:dateUtc="2025-07-02T19:25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zdvorilo</w:t>
        </w:r>
      </w:ins>
      <w:r w:rsidR="007604A7">
        <w:rPr>
          <w:rFonts w:ascii="Arial" w:hAnsi="Arial" w:cs="Arial"/>
          <w:color w:val="000000" w:themeColor="text1"/>
          <w:sz w:val="21"/>
          <w:szCs w:val="21"/>
        </w:rPr>
        <w:t xml:space="preserve"> požiadať o vydanie stanoviska 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k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> niekoľký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nasledujúci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del w:id="2" w:author="Patricia Tothova" w:date="2025-07-02T21:25:00Z" w16du:dateUtc="2025-07-02T19:25:00Z">
        <w:r w:rsidR="0097797D" w:rsidDel="00894BD8">
          <w:rPr>
            <w:rFonts w:ascii="Arial" w:hAnsi="Arial" w:cs="Arial"/>
            <w:color w:val="000000" w:themeColor="text1"/>
            <w:sz w:val="21"/>
            <w:szCs w:val="21"/>
          </w:rPr>
          <w:delText>skutočnostiam</w:delText>
        </w:r>
        <w:r w:rsidR="003735D9" w:rsidDel="00894BD8">
          <w:rPr>
            <w:rFonts w:ascii="Arial" w:hAnsi="Arial" w:cs="Arial"/>
            <w:color w:val="000000" w:themeColor="text1"/>
            <w:sz w:val="21"/>
            <w:szCs w:val="21"/>
          </w:rPr>
          <w:delText>, súvisiaci</w:delText>
        </w:r>
        <w:r w:rsidR="0097797D" w:rsidDel="00894BD8">
          <w:rPr>
            <w:rFonts w:ascii="Arial" w:hAnsi="Arial" w:cs="Arial"/>
            <w:color w:val="000000" w:themeColor="text1"/>
            <w:sz w:val="21"/>
            <w:szCs w:val="21"/>
          </w:rPr>
          <w:delText>ch</w:delText>
        </w:r>
        <w:r w:rsidR="003735D9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s procesmi c</w:delText>
        </w:r>
        <w:r w:rsidR="0097797D" w:rsidDel="00894BD8">
          <w:rPr>
            <w:rFonts w:ascii="Arial" w:hAnsi="Arial" w:cs="Arial"/>
            <w:color w:val="000000" w:themeColor="text1"/>
            <w:sz w:val="21"/>
            <w:szCs w:val="21"/>
          </w:rPr>
          <w:delText>u</w:delText>
        </w:r>
        <w:r w:rsidR="003735D9" w:rsidDel="00894BD8">
          <w:rPr>
            <w:rFonts w:ascii="Arial" w:hAnsi="Arial" w:cs="Arial"/>
            <w:color w:val="000000" w:themeColor="text1"/>
            <w:sz w:val="21"/>
            <w:szCs w:val="21"/>
          </w:rPr>
          <w:delText>dzinecke</w:delText>
        </w:r>
        <w:r w:rsidR="0097797D" w:rsidDel="00894BD8">
          <w:rPr>
            <w:rFonts w:ascii="Arial" w:hAnsi="Arial" w:cs="Arial"/>
            <w:color w:val="000000" w:themeColor="text1"/>
            <w:sz w:val="21"/>
            <w:szCs w:val="21"/>
          </w:rPr>
          <w:delText>j polície</w:delText>
        </w:r>
      </w:del>
      <w:ins w:id="3" w:author="Patricia Tothova" w:date="2025-07-02T21:25:00Z" w16du:dateUtc="2025-07-02T19:25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dotazom v súvislosti s procesmi zo strany cudzinec</w:t>
        </w:r>
      </w:ins>
      <w:ins w:id="4" w:author="Patricia Tothova" w:date="2025-07-02T21:26:00Z" w16du:dateUtc="2025-07-02T19:26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kej polície</w:t>
        </w:r>
      </w:ins>
      <w:r w:rsidR="001F6A15"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68B61BBF" w14:textId="77777777" w:rsidR="00894BD8" w:rsidRDefault="00894BD8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14B57026" w14:textId="51DBEE53" w:rsidR="00D24404" w:rsidRPr="00A45B52" w:rsidRDefault="0050139E" w:rsidP="00D24404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Žiadosť o predĺženie prechodného pobytu</w:t>
      </w:r>
    </w:p>
    <w:p w14:paraId="6AECC152" w14:textId="7DC3693F" w:rsidR="0050139E" w:rsidRDefault="0050139E" w:rsidP="0050139E">
      <w:pPr>
        <w:pStyle w:val="Body"/>
        <w:spacing w:after="0" w:line="360" w:lineRule="auto"/>
        <w:ind w:left="360" w:firstLine="0"/>
        <w:rPr>
          <w:ins w:id="5" w:author="Patricia Tothova" w:date="2025-07-02T21:26:00Z" w16du:dateUtc="2025-07-02T19:26:00Z"/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ak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cudzinke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, ktorá má udelený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 xml:space="preserve"> prechodný pobyt za účelom 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zlúčenia rodiny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končí platnosť pobytu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pobyt až o 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šesť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mesiacov</w:t>
      </w:r>
      <w:ins w:id="6" w:author="Patricia Tothova" w:date="2025-07-02T21:27:00Z" w16du:dateUtc="2025-07-02T19:27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(12/2025)</w:t>
        </w:r>
      </w:ins>
      <w:r w:rsidR="000C0217">
        <w:rPr>
          <w:rFonts w:ascii="Arial" w:hAnsi="Arial" w:cs="Arial"/>
          <w:color w:val="000000" w:themeColor="text1"/>
          <w:sz w:val="21"/>
          <w:szCs w:val="21"/>
        </w:rPr>
        <w:t>,</w:t>
      </w:r>
      <w:r w:rsidR="000075B4">
        <w:rPr>
          <w:rFonts w:ascii="Arial" w:hAnsi="Arial" w:cs="Arial"/>
          <w:color w:val="000000" w:themeColor="text1"/>
          <w:sz w:val="21"/>
          <w:szCs w:val="21"/>
        </w:rPr>
        <w:t xml:space="preserve"> je možné podať žiadosť o</w:t>
      </w:r>
      <w:del w:id="7" w:author="Patricia Tothova" w:date="2025-07-02T21:28:00Z" w16du:dateUtc="2025-07-02T19:28:00Z">
        <w:r w:rsidR="000075B4" w:rsidDel="00894BD8">
          <w:rPr>
            <w:rFonts w:ascii="Arial" w:hAnsi="Arial" w:cs="Arial"/>
            <w:color w:val="000000" w:themeColor="text1"/>
            <w:sz w:val="21"/>
            <w:szCs w:val="21"/>
          </w:rPr>
          <w:delText> </w:delText>
        </w:r>
      </w:del>
      <w:ins w:id="8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 </w:t>
        </w:r>
      </w:ins>
      <w:r w:rsidR="000075B4">
        <w:rPr>
          <w:rFonts w:ascii="Arial" w:hAnsi="Arial" w:cs="Arial"/>
          <w:color w:val="000000" w:themeColor="text1"/>
          <w:sz w:val="21"/>
          <w:szCs w:val="21"/>
        </w:rPr>
        <w:t>predĺženie</w:t>
      </w:r>
      <w:ins w:id="9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jej </w:t>
        </w:r>
      </w:ins>
      <w:del w:id="10" w:author="Patricia Tothova" w:date="2025-07-02T21:28:00Z" w16du:dateUtc="2025-07-02T19:28:00Z">
        <w:r w:rsidR="000075B4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</w:delText>
        </w:r>
      </w:del>
      <w:r w:rsidR="005D367D">
        <w:rPr>
          <w:rFonts w:ascii="Arial" w:hAnsi="Arial" w:cs="Arial"/>
          <w:color w:val="000000" w:themeColor="text1"/>
          <w:sz w:val="21"/>
          <w:szCs w:val="21"/>
        </w:rPr>
        <w:t>prechodného pobytu</w:t>
      </w:r>
      <w:r w:rsidR="000C02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del w:id="11" w:author="Patricia Tothova" w:date="2025-07-02T21:26:00Z" w16du:dateUtc="2025-07-02T19:26:00Z">
        <w:r w:rsidR="000C0217" w:rsidDel="00894BD8">
          <w:rPr>
            <w:rFonts w:ascii="Arial" w:hAnsi="Arial" w:cs="Arial"/>
            <w:color w:val="000000" w:themeColor="text1"/>
            <w:sz w:val="21"/>
            <w:szCs w:val="21"/>
          </w:rPr>
          <w:delText>skôr</w:delText>
        </w:r>
      </w:del>
      <w:ins w:id="12" w:author="Patricia Tothova" w:date="2025-07-02T21:26:00Z" w16du:dateUtc="2025-07-02T19:26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v časovom predstihu</w:t>
        </w:r>
      </w:ins>
      <w:ins w:id="13" w:author="Patricia Tothova" w:date="2025-07-02T21:27:00Z" w16du:dateUtc="2025-07-02T19:27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(08/2025)</w:t>
        </w:r>
      </w:ins>
      <w:r w:rsidR="00FD7F74">
        <w:rPr>
          <w:rFonts w:ascii="Arial" w:hAnsi="Arial" w:cs="Arial"/>
          <w:color w:val="000000" w:themeColor="text1"/>
          <w:sz w:val="21"/>
          <w:szCs w:val="21"/>
        </w:rPr>
        <w:t>, a to</w:t>
      </w:r>
      <w:r w:rsidR="005D367D">
        <w:rPr>
          <w:rFonts w:ascii="Arial" w:hAnsi="Arial" w:cs="Arial"/>
          <w:color w:val="000000" w:themeColor="text1"/>
          <w:sz w:val="21"/>
          <w:szCs w:val="21"/>
        </w:rPr>
        <w:t xml:space="preserve"> z dôvodu 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možnosti využitia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 xml:space="preserve"> tzv.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rodinného termínu, 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keďže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garant mení účel svojho pobytu z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> 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ICT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 n</w:t>
      </w:r>
      <w:r w:rsidR="00F4745A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>prechodný pobyt za účelom zamestnania</w:t>
      </w:r>
      <w:ins w:id="14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od 01.09.2025</w:t>
        </w:r>
      </w:ins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14:paraId="3C2EC30A" w14:textId="77777777" w:rsidR="00894BD8" w:rsidRDefault="00894BD8" w:rsidP="0050139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634B0A99" w14:textId="5903C156" w:rsidR="003952B0" w:rsidRPr="00A45B52" w:rsidRDefault="00F1630B" w:rsidP="003952B0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Aktivácia BOKu</w:t>
      </w:r>
    </w:p>
    <w:p w14:paraId="1DEB6D51" w14:textId="332F0A06" w:rsidR="00F4745A" w:rsidRDefault="00922972" w:rsidP="00F4745A">
      <w:pPr>
        <w:pStyle w:val="Body"/>
        <w:spacing w:after="0" w:line="360" w:lineRule="auto"/>
        <w:ind w:left="360" w:firstLine="0"/>
        <w:rPr>
          <w:ins w:id="15" w:author="Patricia Tothova" w:date="2025-07-02T21:26:00Z" w16du:dateUtc="2025-07-02T19:26:00Z"/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Je m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>ožn</w:t>
      </w:r>
      <w:del w:id="16" w:author="Patricia Tothova" w:date="2025-07-02T21:28:00Z" w16du:dateUtc="2025-07-02T19:28:00Z">
        <w:r w:rsidR="00DC5CF2" w:rsidDel="00894BD8">
          <w:rPr>
            <w:rFonts w:ascii="Arial" w:hAnsi="Arial" w:cs="Arial"/>
            <w:color w:val="000000" w:themeColor="text1"/>
            <w:sz w:val="21"/>
            <w:szCs w:val="21"/>
          </w:rPr>
          <w:delText>osť</w:delText>
        </w:r>
      </w:del>
      <w:ins w:id="17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é </w:t>
        </w:r>
      </w:ins>
      <w:del w:id="18" w:author="Patricia Tothova" w:date="2025-07-02T21:28:00Z" w16du:dateUtc="2025-07-02T19:28:00Z">
        <w:r w:rsidR="00DC5CF2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</w:delText>
        </w:r>
      </w:del>
      <w:r w:rsidR="00DC5CF2">
        <w:rPr>
          <w:rFonts w:ascii="Arial" w:hAnsi="Arial" w:cs="Arial"/>
          <w:color w:val="000000" w:themeColor="text1"/>
          <w:sz w:val="21"/>
          <w:szCs w:val="21"/>
        </w:rPr>
        <w:t>aktiv</w:t>
      </w:r>
      <w:del w:id="19" w:author="Patricia Tothova" w:date="2025-07-02T21:28:00Z" w16du:dateUtc="2025-07-02T19:28:00Z">
        <w:r w:rsidR="00DC5CF2" w:rsidDel="00894BD8">
          <w:rPr>
            <w:rFonts w:ascii="Arial" w:hAnsi="Arial" w:cs="Arial"/>
            <w:color w:val="000000" w:themeColor="text1"/>
            <w:sz w:val="21"/>
            <w:szCs w:val="21"/>
          </w:rPr>
          <w:delText>ácie</w:delText>
        </w:r>
      </w:del>
      <w:ins w:id="20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ovať</w:t>
        </w:r>
      </w:ins>
      <w:r w:rsidR="00DC5CF2">
        <w:rPr>
          <w:rFonts w:ascii="Arial" w:hAnsi="Arial" w:cs="Arial"/>
          <w:color w:val="000000" w:themeColor="text1"/>
          <w:sz w:val="21"/>
          <w:szCs w:val="21"/>
        </w:rPr>
        <w:t xml:space="preserve"> BOK</w:t>
      </w:r>
      <w:ins w:id="21" w:author="Patricia Tothova" w:date="2025-07-02T21:28:00Z" w16du:dateUtc="2025-07-02T19:28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na pobytovej karte na akejko</w:t>
        </w:r>
      </w:ins>
      <w:ins w:id="22" w:author="Patricia Tothova" w:date="2025-07-02T21:29:00Z" w16du:dateUtc="2025-07-02T19:29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ľvek cudzineckej polícii </w:t>
        </w:r>
      </w:ins>
      <w:del w:id="23" w:author="Patricia Tothova" w:date="2025-07-02T21:29:00Z" w16du:dateUtc="2025-07-02T19:29:00Z">
        <w:r w:rsidDel="00894BD8">
          <w:rPr>
            <w:rFonts w:ascii="Arial" w:hAnsi="Arial" w:cs="Arial"/>
            <w:color w:val="000000" w:themeColor="text1"/>
            <w:sz w:val="21"/>
            <w:szCs w:val="21"/>
          </w:rPr>
          <w:delText>-</w:delText>
        </w:r>
        <w:r w:rsidR="00DC5CF2" w:rsidDel="00894BD8">
          <w:rPr>
            <w:rFonts w:ascii="Arial" w:hAnsi="Arial" w:cs="Arial"/>
            <w:color w:val="000000" w:themeColor="text1"/>
            <w:sz w:val="21"/>
            <w:szCs w:val="21"/>
          </w:rPr>
          <w:delText>u prístupná na</w:delText>
        </w:r>
        <w:r w:rsidR="00E854A3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všetkých úradoch cudzineckej </w:delText>
        </w:r>
        <w:r w:rsidR="00124844" w:rsidDel="00894BD8">
          <w:rPr>
            <w:rFonts w:ascii="Arial" w:hAnsi="Arial" w:cs="Arial"/>
            <w:color w:val="000000" w:themeColor="text1"/>
            <w:sz w:val="21"/>
            <w:szCs w:val="21"/>
          </w:rPr>
          <w:delText>políci</w:delText>
        </w:r>
      </w:del>
      <w:r w:rsidR="00124844">
        <w:rPr>
          <w:rFonts w:ascii="Arial" w:hAnsi="Arial" w:cs="Arial"/>
          <w:color w:val="000000" w:themeColor="text1"/>
          <w:sz w:val="21"/>
          <w:szCs w:val="21"/>
        </w:rPr>
        <w:t>e</w:t>
      </w:r>
      <w:r w:rsidR="00C32F2D">
        <w:rPr>
          <w:rFonts w:ascii="Arial" w:hAnsi="Arial" w:cs="Arial"/>
          <w:color w:val="000000" w:themeColor="text1"/>
          <w:sz w:val="21"/>
          <w:szCs w:val="21"/>
        </w:rPr>
        <w:t xml:space="preserve"> bez ohľadu na </w:t>
      </w:r>
      <w:r w:rsidR="00DB1DCE">
        <w:rPr>
          <w:rFonts w:ascii="Arial" w:hAnsi="Arial" w:cs="Arial"/>
          <w:color w:val="000000" w:themeColor="text1"/>
          <w:sz w:val="21"/>
          <w:szCs w:val="21"/>
        </w:rPr>
        <w:t>príslušnosť podľa miesta bydliska</w:t>
      </w:r>
      <w:ins w:id="24" w:author="Patricia Tothova" w:date="2025-07-02T21:29:00Z" w16du:dateUtc="2025-07-02T19:29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cudzinca resp. polície, ktorá kartu vydala</w:t>
        </w:r>
      </w:ins>
      <w:r w:rsidR="00DB1DCE">
        <w:rPr>
          <w:rFonts w:ascii="Arial" w:hAnsi="Arial" w:cs="Arial"/>
          <w:color w:val="000000" w:themeColor="text1"/>
          <w:sz w:val="21"/>
          <w:szCs w:val="21"/>
        </w:rPr>
        <w:t>?</w:t>
      </w:r>
    </w:p>
    <w:p w14:paraId="4DE05FA5" w14:textId="77777777" w:rsidR="00894BD8" w:rsidRDefault="00894BD8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AD7901D" w14:textId="31979A6A" w:rsidR="0040131B" w:rsidRPr="00A45B52" w:rsidRDefault="00F20714" w:rsidP="0040131B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Vzdanie sa precho</w:t>
      </w:r>
      <w:r w:rsidR="00BB21DE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dného pobytu v deň žiadosti o </w:t>
      </w:r>
      <w:del w:id="25" w:author="Patricia Tothova" w:date="2025-07-02T21:39:00Z" w16du:dateUtc="2025-07-02T19:39:00Z">
        <w:r w:rsidR="00BB21DE" w:rsidRPr="00A45B52" w:rsidDel="00A20345">
          <w:rPr>
            <w:rFonts w:ascii="Arial" w:hAnsi="Arial" w:cs="Arial"/>
            <w:b/>
            <w:bCs/>
            <w:color w:val="000000" w:themeColor="text1"/>
            <w:sz w:val="21"/>
            <w:szCs w:val="21"/>
          </w:rPr>
          <w:delText>nový pobyt</w:delText>
        </w:r>
      </w:del>
      <w:ins w:id="26" w:author="Patricia Tothova" w:date="2025-07-02T21:39:00Z" w16du:dateUtc="2025-07-02T19:39:00Z">
        <w:r w:rsidR="00A20345">
          <w:rPr>
            <w:rFonts w:ascii="Arial" w:hAnsi="Arial" w:cs="Arial"/>
            <w:b/>
            <w:bCs/>
            <w:color w:val="000000" w:themeColor="text1"/>
            <w:sz w:val="21"/>
            <w:szCs w:val="21"/>
          </w:rPr>
          <w:t>dočasné útočisko</w:t>
        </w:r>
      </w:ins>
    </w:p>
    <w:p w14:paraId="7AD204DD" w14:textId="601D7171" w:rsidR="00BB21DE" w:rsidRDefault="005F3E05" w:rsidP="00BB21DE">
      <w:pPr>
        <w:pStyle w:val="Body"/>
        <w:spacing w:after="0" w:line="360" w:lineRule="auto"/>
        <w:ind w:left="360" w:firstLine="0"/>
        <w:rPr>
          <w:ins w:id="27" w:author="Patricia Tothova" w:date="2025-07-02T21:26:00Z" w16du:dateUtc="2025-07-02T19:26:00Z"/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ak sa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osoba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vzdá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 prechodného pobytu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>za účelom štúdia, je možné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, aby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v ten istý deň 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>podala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 žiadosť o </w:t>
      </w:r>
      <w:del w:id="28" w:author="Patricia Tothova" w:date="2025-07-02T21:30:00Z" w16du:dateUtc="2025-07-02T19:30:00Z">
        <w:r w:rsidR="00E47223" w:rsidDel="00894BD8">
          <w:rPr>
            <w:rFonts w:ascii="Arial" w:hAnsi="Arial" w:cs="Arial"/>
            <w:color w:val="000000" w:themeColor="text1"/>
            <w:sz w:val="21"/>
            <w:szCs w:val="21"/>
          </w:rPr>
          <w:delText>prechodný pobyt za účelom</w:delText>
        </w:r>
        <w:r w:rsidR="009437FB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zamestnania</w:delText>
        </w:r>
      </w:del>
      <w:ins w:id="29" w:author="Patricia Tothova" w:date="2025-07-02T21:30:00Z" w16du:dateUtc="2025-07-02T19:30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dočasné útočisko</w:t>
        </w:r>
      </w:ins>
      <w:r w:rsidR="009437FB">
        <w:rPr>
          <w:rFonts w:ascii="Arial" w:hAnsi="Arial" w:cs="Arial"/>
          <w:color w:val="000000" w:themeColor="text1"/>
          <w:sz w:val="21"/>
          <w:szCs w:val="21"/>
        </w:rPr>
        <w:t xml:space="preserve">? Na </w:t>
      </w:r>
      <w:ins w:id="30" w:author="Patricia Tothova" w:date="2025-07-02T21:30:00Z" w16du:dateUtc="2025-07-02T19:30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dvoch rôznych </w:t>
        </w:r>
      </w:ins>
      <w:r w:rsidR="009437FB">
        <w:rPr>
          <w:rFonts w:ascii="Arial" w:hAnsi="Arial" w:cs="Arial"/>
          <w:color w:val="000000" w:themeColor="text1"/>
          <w:sz w:val="21"/>
          <w:szCs w:val="21"/>
        </w:rPr>
        <w:t>oddeleniach cudzineckej polície sme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del w:id="31" w:author="Patricia Tothova" w:date="2025-07-02T21:30:00Z" w16du:dateUtc="2025-07-02T19:30:00Z">
        <w:r w:rsidR="00B51DCC" w:rsidDel="00894BD8">
          <w:rPr>
            <w:rFonts w:ascii="Arial" w:hAnsi="Arial" w:cs="Arial"/>
            <w:color w:val="000000" w:themeColor="text1"/>
            <w:sz w:val="21"/>
            <w:szCs w:val="21"/>
          </w:rPr>
          <w:delText>v tomto smere</w:delText>
        </w:r>
        <w:r w:rsidR="009437FB" w:rsidDel="00894BD8">
          <w:rPr>
            <w:rFonts w:ascii="Arial" w:hAnsi="Arial" w:cs="Arial"/>
            <w:color w:val="000000" w:themeColor="text1"/>
            <w:sz w:val="21"/>
            <w:szCs w:val="21"/>
          </w:rPr>
          <w:delText xml:space="preserve"> dostali protichodné </w:delText>
        </w:r>
        <w:r w:rsidR="00B51DCC" w:rsidDel="00894BD8">
          <w:rPr>
            <w:rFonts w:ascii="Arial" w:hAnsi="Arial" w:cs="Arial"/>
            <w:color w:val="000000" w:themeColor="text1"/>
            <w:sz w:val="21"/>
            <w:szCs w:val="21"/>
          </w:rPr>
          <w:delText>informácie</w:delText>
        </w:r>
      </w:del>
      <w:ins w:id="32" w:author="Patricia Tothova" w:date="2025-07-02T21:30:00Z" w16du:dateUtc="2025-07-02T19:30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sa stretli s dvoma odlišnými prístupmi, na jednej to išlo a na druhej nám bolo povedané, ž</w:t>
        </w:r>
      </w:ins>
      <w:ins w:id="33" w:author="Patricia Tothova" w:date="2025-07-02T21:31:00Z" w16du:dateUtc="2025-07-02T19:31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e v jeden deň môžu spraviť vyradenie a až nasledujúci deň registráciu dočasného úto</w:t>
        </w:r>
      </w:ins>
      <w:ins w:id="34" w:author="Patricia Tothova" w:date="2025-07-02T21:32:00Z" w16du:dateUtc="2025-07-02T19:32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>čiska</w:t>
        </w:r>
      </w:ins>
      <w:r w:rsidR="00B51DCC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5459E460" w14:textId="77777777" w:rsidR="00894BD8" w:rsidRDefault="00894BD8" w:rsidP="00BB21DE">
      <w:pPr>
        <w:pStyle w:val="Body"/>
        <w:spacing w:after="0" w:line="360" w:lineRule="auto"/>
        <w:ind w:left="360" w:firstLine="0"/>
        <w:rPr>
          <w:ins w:id="35" w:author="Patricia Tothova" w:date="2025-07-02T21:32:00Z" w16du:dateUtc="2025-07-02T19:32:00Z"/>
          <w:rFonts w:ascii="Arial" w:hAnsi="Arial" w:cs="Arial"/>
          <w:color w:val="000000" w:themeColor="text1"/>
          <w:sz w:val="21"/>
          <w:szCs w:val="21"/>
        </w:rPr>
      </w:pPr>
    </w:p>
    <w:p w14:paraId="337C86A9" w14:textId="77777777" w:rsidR="00894BD8" w:rsidRDefault="00894BD8" w:rsidP="00BB21DE">
      <w:pPr>
        <w:pStyle w:val="Body"/>
        <w:spacing w:after="0" w:line="360" w:lineRule="auto"/>
        <w:ind w:left="360" w:firstLine="0"/>
        <w:rPr>
          <w:ins w:id="36" w:author="Patricia Tothova" w:date="2025-07-02T21:32:00Z" w16du:dateUtc="2025-07-02T19:32:00Z"/>
          <w:rFonts w:ascii="Arial" w:hAnsi="Arial" w:cs="Arial"/>
          <w:color w:val="000000" w:themeColor="text1"/>
          <w:sz w:val="21"/>
          <w:szCs w:val="21"/>
        </w:rPr>
      </w:pPr>
    </w:p>
    <w:p w14:paraId="3A09B906" w14:textId="77777777" w:rsidR="00894BD8" w:rsidRDefault="00894BD8" w:rsidP="00BB21D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DC3B7C6" w14:textId="40E8A5B2" w:rsidR="005C2BC5" w:rsidRPr="00A45B52" w:rsidRDefault="004961E1" w:rsidP="005C2BC5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Výpis registra trestov z</w:t>
      </w:r>
      <w:r w:rsidR="00B31FF5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tureckej ambasády</w:t>
      </w:r>
    </w:p>
    <w:p w14:paraId="5354AC03" w14:textId="5B5F6FCB" w:rsidR="00B31FF5" w:rsidRDefault="002D3B50" w:rsidP="00B31FF5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Ak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cudzinec </w:t>
      </w:r>
      <w:r>
        <w:rPr>
          <w:rFonts w:ascii="Arial" w:hAnsi="Arial" w:cs="Arial"/>
          <w:color w:val="000000" w:themeColor="text1"/>
          <w:sz w:val="21"/>
          <w:szCs w:val="21"/>
        </w:rPr>
        <w:t>predkladá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 xml:space="preserve"> výpis z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registra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trestov vydaný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tureckou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ambasád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ou</w:t>
      </w:r>
      <w:ins w:id="37" w:author="Patricia Tothova" w:date="2025-07-02T21:32:00Z" w16du:dateUtc="2025-07-02T19:32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v Bratislave</w:t>
        </w:r>
      </w:ins>
      <w:r w:rsidR="00EE4FD1">
        <w:rPr>
          <w:rFonts w:ascii="Arial" w:hAnsi="Arial" w:cs="Arial"/>
          <w:color w:val="000000" w:themeColor="text1"/>
          <w:sz w:val="21"/>
          <w:szCs w:val="21"/>
        </w:rPr>
        <w:t>, ktor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ý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bol n</w:t>
      </w:r>
      <w:del w:id="38" w:author="Patricia Tothova" w:date="2025-07-02T21:39:00Z" w16du:dateUtc="2025-07-02T19:39:00Z">
        <w:r w:rsidR="00EE4FD1" w:rsidDel="00A20345">
          <w:rPr>
            <w:rFonts w:ascii="Arial" w:hAnsi="Arial" w:cs="Arial"/>
            <w:color w:val="000000" w:themeColor="text1"/>
            <w:sz w:val="21"/>
            <w:szCs w:val="21"/>
          </w:rPr>
          <w:delText>a</w:delText>
        </w:r>
      </w:del>
      <w:ins w:id="39" w:author="Patricia Tothova" w:date="2025-07-02T21:39:00Z" w16du:dateUtc="2025-07-02T19:39:00Z">
        <w:r w:rsidR="00A20345">
          <w:rPr>
            <w:rFonts w:ascii="Arial" w:hAnsi="Arial" w:cs="Arial"/>
            <w:color w:val="000000" w:themeColor="text1"/>
            <w:sz w:val="21"/>
            <w:szCs w:val="21"/>
          </w:rPr>
          <w:t>á</w:t>
        </w:r>
      </w:ins>
      <w:r w:rsidR="00EE4FD1">
        <w:rPr>
          <w:rFonts w:ascii="Arial" w:hAnsi="Arial" w:cs="Arial"/>
          <w:color w:val="000000" w:themeColor="text1"/>
          <w:sz w:val="21"/>
          <w:szCs w:val="21"/>
        </w:rPr>
        <w:t>s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ed</w:t>
      </w:r>
      <w:del w:id="40" w:author="Patricia Tothova" w:date="2025-07-02T21:39:00Z" w16du:dateUtc="2025-07-02T19:39:00Z">
        <w:r w:rsidR="00EE4FD1" w:rsidDel="00A20345">
          <w:rPr>
            <w:rFonts w:ascii="Arial" w:hAnsi="Arial" w:cs="Arial"/>
            <w:color w:val="000000" w:themeColor="text1"/>
            <w:sz w:val="21"/>
            <w:szCs w:val="21"/>
          </w:rPr>
          <w:delText>ov</w:delText>
        </w:r>
      </w:del>
      <w:r w:rsidR="00EE4FD1">
        <w:rPr>
          <w:rFonts w:ascii="Arial" w:hAnsi="Arial" w:cs="Arial"/>
          <w:color w:val="000000" w:themeColor="text1"/>
          <w:sz w:val="21"/>
          <w:szCs w:val="21"/>
        </w:rPr>
        <w:t>ne lega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izovaný zo stran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y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Ministerstva zahraničných vecí</w:t>
      </w:r>
      <w:ins w:id="41" w:author="Patricia Tothova" w:date="2025-07-02T21:39:00Z" w16du:dateUtc="2025-07-02T19:39:00Z">
        <w:r w:rsidR="00A20345">
          <w:rPr>
            <w:rFonts w:ascii="Arial" w:hAnsi="Arial" w:cs="Arial"/>
            <w:color w:val="000000" w:themeColor="text1"/>
            <w:sz w:val="21"/>
            <w:szCs w:val="21"/>
          </w:rPr>
          <w:t xml:space="preserve"> SR</w:t>
        </w:r>
      </w:ins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 vydaný v 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slovenskom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 tureckom jazyku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, je nutné 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zabezpečiť </w:t>
      </w:r>
      <w:ins w:id="42" w:author="Patricia Tothova" w:date="2025-07-02T21:39:00Z" w16du:dateUtc="2025-07-02T19:39:00Z">
        <w:r w:rsidR="00A04CF1">
          <w:rPr>
            <w:rFonts w:ascii="Arial" w:hAnsi="Arial" w:cs="Arial"/>
            <w:color w:val="000000" w:themeColor="text1"/>
            <w:sz w:val="21"/>
            <w:szCs w:val="21"/>
          </w:rPr>
          <w:t xml:space="preserve">ešte úradný </w:t>
        </w:r>
      </w:ins>
      <w:r w:rsidR="004D66E8">
        <w:rPr>
          <w:rFonts w:ascii="Arial" w:hAnsi="Arial" w:cs="Arial"/>
          <w:color w:val="000000" w:themeColor="text1"/>
          <w:sz w:val="21"/>
          <w:szCs w:val="21"/>
        </w:rPr>
        <w:t>preklad</w:t>
      </w:r>
      <w:ins w:id="43" w:author="Patricia Tothova" w:date="2025-07-02T21:32:00Z" w16du:dateUtc="2025-07-02T19:32:00Z">
        <w:r w:rsidR="00894BD8">
          <w:rPr>
            <w:rFonts w:ascii="Arial" w:hAnsi="Arial" w:cs="Arial"/>
            <w:color w:val="000000" w:themeColor="text1"/>
            <w:sz w:val="21"/>
            <w:szCs w:val="21"/>
          </w:rPr>
          <w:t xml:space="preserve"> tohto</w:t>
        </w:r>
      </w:ins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 doku</w:t>
      </w:r>
      <w:r w:rsidR="00947DC9">
        <w:rPr>
          <w:rFonts w:ascii="Arial" w:hAnsi="Arial" w:cs="Arial"/>
          <w:color w:val="000000" w:themeColor="text1"/>
          <w:sz w:val="21"/>
          <w:szCs w:val="21"/>
        </w:rPr>
        <w:t>mentu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 do slovenského jazyka</w:t>
      </w:r>
      <w:r w:rsidR="0054048C">
        <w:rPr>
          <w:rFonts w:ascii="Arial" w:hAnsi="Arial" w:cs="Arial"/>
          <w:color w:val="000000" w:themeColor="text1"/>
          <w:sz w:val="21"/>
          <w:szCs w:val="21"/>
        </w:rPr>
        <w:t>?</w:t>
      </w:r>
    </w:p>
    <w:p w14:paraId="6BFCA703" w14:textId="77777777" w:rsidR="0040495F" w:rsidRDefault="0040495F" w:rsidP="0040495F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248BDFF" w14:textId="0C027648" w:rsidR="0040495F" w:rsidRPr="00D13847" w:rsidRDefault="0066750A" w:rsidP="0040495F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ins w:id="44" w:author="Patricia Tothova" w:date="2025-07-02T21:33:00Z" w16du:dateUtc="2025-07-02T19:33:00Z">
        <w:r>
          <w:rPr>
            <w:rFonts w:ascii="Arial" w:hAnsi="Arial" w:cs="Arial"/>
            <w:color w:val="000000" w:themeColor="text1"/>
            <w:sz w:val="21"/>
            <w:szCs w:val="21"/>
          </w:rPr>
          <w:t xml:space="preserve">Veľmi pekne by sme Vás poprosili </w:t>
        </w:r>
      </w:ins>
      <w:del w:id="45" w:author="Patricia Tothova" w:date="2025-07-02T21:33:00Z" w16du:dateUtc="2025-07-02T19:33:00Z">
        <w:r w:rsidR="0040495F" w:rsidRPr="00D13847" w:rsidDel="0066750A">
          <w:rPr>
            <w:rFonts w:ascii="Arial" w:hAnsi="Arial" w:cs="Arial"/>
            <w:color w:val="000000" w:themeColor="text1"/>
            <w:sz w:val="21"/>
            <w:szCs w:val="21"/>
          </w:rPr>
          <w:delText xml:space="preserve">Prosím Vás </w:delText>
        </w:r>
      </w:del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o</w:t>
      </w:r>
      <w:del w:id="46" w:author="Patricia Tothova" w:date="2025-07-02T21:33:00Z" w16du:dateUtc="2025-07-02T19:33:00Z">
        <w:r w:rsidR="0040495F" w:rsidRPr="00D13847" w:rsidDel="0066750A">
          <w:rPr>
            <w:rFonts w:ascii="Arial" w:hAnsi="Arial" w:cs="Arial"/>
            <w:color w:val="000000" w:themeColor="text1"/>
            <w:sz w:val="21"/>
            <w:szCs w:val="21"/>
          </w:rPr>
          <w:delText xml:space="preserve"> </w:delText>
        </w:r>
      </w:del>
      <w:ins w:id="47" w:author="Patricia Tothova" w:date="2025-07-02T21:33:00Z" w16du:dateUtc="2025-07-02T19:33:00Z">
        <w:r>
          <w:rPr>
            <w:rFonts w:ascii="Arial" w:hAnsi="Arial" w:cs="Arial"/>
            <w:color w:val="000000" w:themeColor="text1"/>
            <w:sz w:val="21"/>
            <w:szCs w:val="21"/>
          </w:rPr>
          <w:t xml:space="preserve"> zaslanie </w:t>
        </w:r>
      </w:ins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odpove</w:t>
      </w:r>
      <w:del w:id="48" w:author="Patricia Tothova" w:date="2025-07-02T21:33:00Z" w16du:dateUtc="2025-07-02T19:33:00Z">
        <w:r w:rsidR="0040495F" w:rsidRPr="00D13847" w:rsidDel="0066750A">
          <w:rPr>
            <w:rFonts w:ascii="Arial" w:hAnsi="Arial" w:cs="Arial"/>
            <w:color w:val="000000" w:themeColor="text1"/>
            <w:sz w:val="21"/>
            <w:szCs w:val="21"/>
          </w:rPr>
          <w:delText>ď</w:delText>
        </w:r>
      </w:del>
      <w:ins w:id="49" w:author="Patricia Tothova" w:date="2025-07-02T21:33:00Z" w16du:dateUtc="2025-07-02T19:33:00Z">
        <w:r>
          <w:rPr>
            <w:rFonts w:ascii="Arial" w:hAnsi="Arial" w:cs="Arial"/>
            <w:color w:val="000000" w:themeColor="text1"/>
            <w:sz w:val="21"/>
            <w:szCs w:val="21"/>
          </w:rPr>
          <w:t>de</w:t>
        </w:r>
      </w:ins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ins w:id="50" w:author="Patricia Tothova" w:date="2025-07-02T21:33:00Z" w16du:dateUtc="2025-07-02T19:33:00Z">
        <w:r>
          <w:rPr>
            <w:rFonts w:ascii="Arial" w:hAnsi="Arial" w:cs="Arial"/>
            <w:color w:val="000000" w:themeColor="text1"/>
            <w:sz w:val="21"/>
            <w:szCs w:val="21"/>
          </w:rPr>
          <w:t xml:space="preserve">poštou </w:t>
        </w:r>
      </w:ins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na adresu našej advokátskej kancelárie prípadne do elektronickej schránky</w:t>
      </w:r>
      <w:del w:id="51" w:author="Patricia Tothova" w:date="2025-07-02T21:39:00Z" w16du:dateUtc="2025-07-02T19:39:00Z">
        <w:r w:rsidR="0040495F" w:rsidRPr="00D13847" w:rsidDel="00A20345">
          <w:rPr>
            <w:rFonts w:ascii="Arial" w:hAnsi="Arial" w:cs="Arial"/>
            <w:color w:val="000000" w:themeColor="text1"/>
            <w:sz w:val="21"/>
            <w:szCs w:val="21"/>
          </w:rPr>
          <w:delText xml:space="preserve"> našej kancelárie</w:delText>
        </w:r>
      </w:del>
      <w:del w:id="52" w:author="Patricia Tothova" w:date="2025-07-02T21:33:00Z" w16du:dateUtc="2025-07-02T19:33:00Z">
        <w:r w:rsidR="0040495F" w:rsidRPr="00D13847" w:rsidDel="0066750A">
          <w:rPr>
            <w:rFonts w:ascii="Arial" w:hAnsi="Arial" w:cs="Arial"/>
            <w:color w:val="000000" w:themeColor="text1"/>
            <w:sz w:val="21"/>
            <w:szCs w:val="21"/>
          </w:rPr>
          <w:delText>.</w:delText>
        </w:r>
      </w:del>
    </w:p>
    <w:p w14:paraId="6BADCCF4" w14:textId="77777777" w:rsidR="0040495F" w:rsidRPr="00D13847" w:rsidRDefault="0040495F" w:rsidP="0040495F">
      <w:pPr>
        <w:pStyle w:val="Body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59CAD72" w14:textId="77777777" w:rsidR="0040495F" w:rsidRPr="00D13847" w:rsidRDefault="0040495F" w:rsidP="0040495F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Za Vaše usmernenie Vám vopred veľmi pekne ďakujeme!</w:t>
      </w:r>
    </w:p>
    <w:p w14:paraId="5840AC77" w14:textId="364A2217" w:rsidR="005F161D" w:rsidDel="0066750A" w:rsidRDefault="005F161D" w:rsidP="00B31FF5">
      <w:pPr>
        <w:pStyle w:val="Body"/>
        <w:spacing w:after="0" w:line="360" w:lineRule="auto"/>
        <w:ind w:left="360" w:firstLine="0"/>
        <w:rPr>
          <w:del w:id="53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7289E136" w14:textId="3D3E4752" w:rsidR="00DB1DCE" w:rsidDel="0066750A" w:rsidRDefault="00DB1DCE" w:rsidP="00F4745A">
      <w:pPr>
        <w:pStyle w:val="Body"/>
        <w:spacing w:after="0" w:line="360" w:lineRule="auto"/>
        <w:ind w:left="360" w:firstLine="0"/>
        <w:rPr>
          <w:del w:id="54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09E8F1A6" w14:textId="4FB3ED43" w:rsidR="00F4745A" w:rsidDel="0066750A" w:rsidRDefault="00F4745A" w:rsidP="00F4745A">
      <w:pPr>
        <w:pStyle w:val="Body"/>
        <w:spacing w:after="0" w:line="360" w:lineRule="auto"/>
        <w:ind w:left="360" w:firstLine="0"/>
        <w:rPr>
          <w:del w:id="55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309A3E88" w14:textId="2BC68D48" w:rsidR="00827C2C" w:rsidDel="0066750A" w:rsidRDefault="00827C2C" w:rsidP="00ED5C7E">
      <w:pPr>
        <w:pStyle w:val="Body"/>
        <w:spacing w:after="0" w:line="360" w:lineRule="auto"/>
        <w:ind w:firstLine="0"/>
        <w:rPr>
          <w:del w:id="56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79DA9F43" w14:textId="1AAA977D" w:rsidR="001F6A15" w:rsidDel="0066750A" w:rsidRDefault="001F6A15" w:rsidP="00ED5C7E">
      <w:pPr>
        <w:pStyle w:val="Body"/>
        <w:spacing w:after="0" w:line="360" w:lineRule="auto"/>
        <w:ind w:firstLine="0"/>
        <w:rPr>
          <w:del w:id="57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6D52ABC9" w14:textId="39852AD4" w:rsidR="00953FD1" w:rsidRPr="00913706" w:rsidDel="0066750A" w:rsidRDefault="00953FD1" w:rsidP="00ED5C7E">
      <w:pPr>
        <w:pStyle w:val="Body"/>
        <w:spacing w:after="0" w:line="360" w:lineRule="auto"/>
        <w:ind w:firstLine="0"/>
        <w:rPr>
          <w:del w:id="58" w:author="Patricia Tothova" w:date="2025-07-02T21:33:00Z" w16du:dateUtc="2025-07-02T19:33:00Z"/>
          <w:rFonts w:ascii="Arial" w:hAnsi="Arial" w:cs="Arial"/>
          <w:color w:val="000000" w:themeColor="text1"/>
          <w:sz w:val="21"/>
          <w:szCs w:val="21"/>
        </w:rPr>
      </w:pPr>
    </w:p>
    <w:p w14:paraId="697B5D56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CB8925F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S úctou,</w:t>
      </w:r>
    </w:p>
    <w:p w14:paraId="0FD41018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557A2A6E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4ABAA343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  <w:t>.........................................................................</w:t>
      </w:r>
    </w:p>
    <w:p w14:paraId="7516315B" w14:textId="77777777" w:rsidR="00A96809" w:rsidRPr="00D13847" w:rsidRDefault="00A96809" w:rsidP="00A96809">
      <w:pPr>
        <w:spacing w:after="0" w:line="360" w:lineRule="auto"/>
        <w:ind w:left="142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b/>
          <w:bCs/>
          <w:sz w:val="21"/>
          <w:szCs w:val="21"/>
        </w:rPr>
        <w:t>ProfiDeCon Slovakia s.r.o. advokátska kancelária</w:t>
      </w:r>
    </w:p>
    <w:p w14:paraId="6F705F1A" w14:textId="77777777" w:rsidR="00A96809" w:rsidRPr="00D13847" w:rsidRDefault="00A96809" w:rsidP="00A96809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b/>
          <w:bCs/>
          <w:sz w:val="21"/>
          <w:szCs w:val="21"/>
        </w:rPr>
        <w:t xml:space="preserve">                                              JUDr. Patrícia Tóthová, LL.M, konateľ a advokát</w:t>
      </w:r>
    </w:p>
    <w:p w14:paraId="44FD49C7" w14:textId="77777777" w:rsidR="00A96809" w:rsidRPr="00D13847" w:rsidRDefault="00A96809" w:rsidP="00A96809">
      <w:pPr>
        <w:rPr>
          <w:rFonts w:ascii="Arial" w:hAnsi="Arial" w:cs="Arial"/>
          <w:sz w:val="21"/>
          <w:szCs w:val="21"/>
        </w:rPr>
      </w:pPr>
    </w:p>
    <w:p w14:paraId="3CC5FBE7" w14:textId="77777777" w:rsidR="00CA3C57" w:rsidRPr="00D13847" w:rsidRDefault="00CA3C57" w:rsidP="001E327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77B8A" w14:textId="77777777" w:rsidR="00EE450D" w:rsidRPr="00D13847" w:rsidRDefault="00EE450D" w:rsidP="00EE450D">
      <w:pPr>
        <w:jc w:val="right"/>
        <w:rPr>
          <w:rFonts w:ascii="Arial" w:hAnsi="Arial" w:cs="Arial"/>
          <w:sz w:val="21"/>
          <w:szCs w:val="21"/>
        </w:rPr>
      </w:pPr>
    </w:p>
    <w:sectPr w:rsidR="00EE450D" w:rsidRPr="00D13847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B0E6E" w14:textId="77777777" w:rsidR="00CF4FD7" w:rsidRDefault="00CF4FD7" w:rsidP="00320257">
      <w:pPr>
        <w:spacing w:after="0" w:line="240" w:lineRule="auto"/>
      </w:pPr>
      <w:r>
        <w:separator/>
      </w:r>
    </w:p>
  </w:endnote>
  <w:endnote w:type="continuationSeparator" w:id="0">
    <w:p w14:paraId="2AD6BF13" w14:textId="77777777" w:rsidR="00CF4FD7" w:rsidRDefault="00CF4FD7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05D01" w14:textId="77777777" w:rsidR="00CF4FD7" w:rsidRDefault="00CF4FD7" w:rsidP="00320257">
      <w:pPr>
        <w:spacing w:after="0" w:line="240" w:lineRule="auto"/>
      </w:pPr>
      <w:r>
        <w:separator/>
      </w:r>
    </w:p>
  </w:footnote>
  <w:footnote w:type="continuationSeparator" w:id="0">
    <w:p w14:paraId="56CB5D1C" w14:textId="77777777" w:rsidR="00CF4FD7" w:rsidRDefault="00CF4FD7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C2263C"/>
    <w:multiLevelType w:val="hybridMultilevel"/>
    <w:tmpl w:val="6C4638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2059879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ia Tothova">
    <w15:presenceInfo w15:providerId="AD" w15:userId="S::patricia.tothova@profidecon.com::3ab79966-2dd8-4d05-aefb-b9e795bb02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075B4"/>
    <w:rsid w:val="00022291"/>
    <w:rsid w:val="00037C3B"/>
    <w:rsid w:val="00041D35"/>
    <w:rsid w:val="00047545"/>
    <w:rsid w:val="00082646"/>
    <w:rsid w:val="00087167"/>
    <w:rsid w:val="000C0217"/>
    <w:rsid w:val="000E0B15"/>
    <w:rsid w:val="000F53E5"/>
    <w:rsid w:val="00104FD3"/>
    <w:rsid w:val="0012477F"/>
    <w:rsid w:val="00124844"/>
    <w:rsid w:val="00133318"/>
    <w:rsid w:val="00140940"/>
    <w:rsid w:val="001948DE"/>
    <w:rsid w:val="001963E9"/>
    <w:rsid w:val="001B059F"/>
    <w:rsid w:val="001B0A3F"/>
    <w:rsid w:val="001B26F7"/>
    <w:rsid w:val="001B52FF"/>
    <w:rsid w:val="001B6E36"/>
    <w:rsid w:val="001B752B"/>
    <w:rsid w:val="001E3274"/>
    <w:rsid w:val="001F0F1D"/>
    <w:rsid w:val="001F6A15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C079F"/>
    <w:rsid w:val="002C7461"/>
    <w:rsid w:val="002D0EA7"/>
    <w:rsid w:val="002D3B50"/>
    <w:rsid w:val="002D3E98"/>
    <w:rsid w:val="002E689D"/>
    <w:rsid w:val="002E7AA1"/>
    <w:rsid w:val="002F3A09"/>
    <w:rsid w:val="00320257"/>
    <w:rsid w:val="00340CC1"/>
    <w:rsid w:val="0035433F"/>
    <w:rsid w:val="00362D7C"/>
    <w:rsid w:val="00363C7F"/>
    <w:rsid w:val="00370D12"/>
    <w:rsid w:val="003735D9"/>
    <w:rsid w:val="00383D21"/>
    <w:rsid w:val="003952B0"/>
    <w:rsid w:val="003967D7"/>
    <w:rsid w:val="00397CA9"/>
    <w:rsid w:val="003A3525"/>
    <w:rsid w:val="003D3F7E"/>
    <w:rsid w:val="003E0375"/>
    <w:rsid w:val="003E5701"/>
    <w:rsid w:val="003F2FA5"/>
    <w:rsid w:val="0040131B"/>
    <w:rsid w:val="0040495F"/>
    <w:rsid w:val="004133FF"/>
    <w:rsid w:val="0042304C"/>
    <w:rsid w:val="004279A2"/>
    <w:rsid w:val="00432576"/>
    <w:rsid w:val="00435235"/>
    <w:rsid w:val="004436B0"/>
    <w:rsid w:val="0045629E"/>
    <w:rsid w:val="0047766E"/>
    <w:rsid w:val="004961E1"/>
    <w:rsid w:val="004B2F3F"/>
    <w:rsid w:val="004D5F0F"/>
    <w:rsid w:val="004D66E8"/>
    <w:rsid w:val="004E5796"/>
    <w:rsid w:val="00500203"/>
    <w:rsid w:val="0050139E"/>
    <w:rsid w:val="00501C84"/>
    <w:rsid w:val="0054048C"/>
    <w:rsid w:val="00572193"/>
    <w:rsid w:val="005A5EB6"/>
    <w:rsid w:val="005B3F63"/>
    <w:rsid w:val="005C2BC5"/>
    <w:rsid w:val="005C33AB"/>
    <w:rsid w:val="005D1DAA"/>
    <w:rsid w:val="005D367D"/>
    <w:rsid w:val="005E16BD"/>
    <w:rsid w:val="005E306F"/>
    <w:rsid w:val="005E527A"/>
    <w:rsid w:val="005F161D"/>
    <w:rsid w:val="005F3E05"/>
    <w:rsid w:val="006023C1"/>
    <w:rsid w:val="00612424"/>
    <w:rsid w:val="00627F64"/>
    <w:rsid w:val="0066750A"/>
    <w:rsid w:val="00680A4B"/>
    <w:rsid w:val="006C1F22"/>
    <w:rsid w:val="006C6B4B"/>
    <w:rsid w:val="006F6AE5"/>
    <w:rsid w:val="00755B56"/>
    <w:rsid w:val="00757357"/>
    <w:rsid w:val="007604A7"/>
    <w:rsid w:val="00771B3F"/>
    <w:rsid w:val="00783657"/>
    <w:rsid w:val="00786907"/>
    <w:rsid w:val="007945B2"/>
    <w:rsid w:val="007B640E"/>
    <w:rsid w:val="007C3912"/>
    <w:rsid w:val="007E5B7A"/>
    <w:rsid w:val="007E7836"/>
    <w:rsid w:val="007F33F1"/>
    <w:rsid w:val="008024DB"/>
    <w:rsid w:val="00827C2C"/>
    <w:rsid w:val="00842F36"/>
    <w:rsid w:val="00871E01"/>
    <w:rsid w:val="00873D80"/>
    <w:rsid w:val="00894BD8"/>
    <w:rsid w:val="00896884"/>
    <w:rsid w:val="008D293B"/>
    <w:rsid w:val="008D2E09"/>
    <w:rsid w:val="008E39D4"/>
    <w:rsid w:val="008F5964"/>
    <w:rsid w:val="008F6B42"/>
    <w:rsid w:val="008F70EC"/>
    <w:rsid w:val="0090681F"/>
    <w:rsid w:val="00913706"/>
    <w:rsid w:val="00922972"/>
    <w:rsid w:val="00923726"/>
    <w:rsid w:val="00942925"/>
    <w:rsid w:val="009437FB"/>
    <w:rsid w:val="009438B6"/>
    <w:rsid w:val="00947DC9"/>
    <w:rsid w:val="00950DF3"/>
    <w:rsid w:val="00953FD1"/>
    <w:rsid w:val="0095404E"/>
    <w:rsid w:val="00963ABB"/>
    <w:rsid w:val="00963C8C"/>
    <w:rsid w:val="0097797D"/>
    <w:rsid w:val="0098160B"/>
    <w:rsid w:val="00987096"/>
    <w:rsid w:val="00995B99"/>
    <w:rsid w:val="009C0F2F"/>
    <w:rsid w:val="009F17C7"/>
    <w:rsid w:val="00A00BE1"/>
    <w:rsid w:val="00A04CF1"/>
    <w:rsid w:val="00A20345"/>
    <w:rsid w:val="00A37907"/>
    <w:rsid w:val="00A45B52"/>
    <w:rsid w:val="00A53233"/>
    <w:rsid w:val="00A5594D"/>
    <w:rsid w:val="00A925E2"/>
    <w:rsid w:val="00A96809"/>
    <w:rsid w:val="00AB0465"/>
    <w:rsid w:val="00AE5916"/>
    <w:rsid w:val="00AF27FB"/>
    <w:rsid w:val="00AF465C"/>
    <w:rsid w:val="00B0184C"/>
    <w:rsid w:val="00B106CA"/>
    <w:rsid w:val="00B25906"/>
    <w:rsid w:val="00B31FF5"/>
    <w:rsid w:val="00B51DCC"/>
    <w:rsid w:val="00B65EE5"/>
    <w:rsid w:val="00B762EB"/>
    <w:rsid w:val="00B7797E"/>
    <w:rsid w:val="00BB1275"/>
    <w:rsid w:val="00BB21DE"/>
    <w:rsid w:val="00BB2BC2"/>
    <w:rsid w:val="00BC4F34"/>
    <w:rsid w:val="00BC7568"/>
    <w:rsid w:val="00BD63EC"/>
    <w:rsid w:val="00BE7730"/>
    <w:rsid w:val="00BF6E0F"/>
    <w:rsid w:val="00C0069A"/>
    <w:rsid w:val="00C32F2D"/>
    <w:rsid w:val="00C65BAA"/>
    <w:rsid w:val="00C66892"/>
    <w:rsid w:val="00C66AF5"/>
    <w:rsid w:val="00C67B6F"/>
    <w:rsid w:val="00C8592A"/>
    <w:rsid w:val="00CA3C57"/>
    <w:rsid w:val="00CA4A66"/>
    <w:rsid w:val="00CB5361"/>
    <w:rsid w:val="00CD2065"/>
    <w:rsid w:val="00CE32A2"/>
    <w:rsid w:val="00CF4220"/>
    <w:rsid w:val="00CF4FD7"/>
    <w:rsid w:val="00CF567C"/>
    <w:rsid w:val="00D03E93"/>
    <w:rsid w:val="00D076BD"/>
    <w:rsid w:val="00D1218D"/>
    <w:rsid w:val="00D13847"/>
    <w:rsid w:val="00D24404"/>
    <w:rsid w:val="00D30E2E"/>
    <w:rsid w:val="00D31B04"/>
    <w:rsid w:val="00D35452"/>
    <w:rsid w:val="00D42609"/>
    <w:rsid w:val="00D50FF7"/>
    <w:rsid w:val="00D53F57"/>
    <w:rsid w:val="00D62C60"/>
    <w:rsid w:val="00D647CF"/>
    <w:rsid w:val="00D673DC"/>
    <w:rsid w:val="00D9514F"/>
    <w:rsid w:val="00DB1DCE"/>
    <w:rsid w:val="00DC5CF2"/>
    <w:rsid w:val="00DE3C55"/>
    <w:rsid w:val="00DE6227"/>
    <w:rsid w:val="00E250B0"/>
    <w:rsid w:val="00E37D45"/>
    <w:rsid w:val="00E47223"/>
    <w:rsid w:val="00E553C2"/>
    <w:rsid w:val="00E56F60"/>
    <w:rsid w:val="00E854A3"/>
    <w:rsid w:val="00EA3426"/>
    <w:rsid w:val="00EA6CA1"/>
    <w:rsid w:val="00EB0453"/>
    <w:rsid w:val="00EB742F"/>
    <w:rsid w:val="00ED0A4D"/>
    <w:rsid w:val="00ED5C7E"/>
    <w:rsid w:val="00EE2D8F"/>
    <w:rsid w:val="00EE33EE"/>
    <w:rsid w:val="00EE450D"/>
    <w:rsid w:val="00EE4FD1"/>
    <w:rsid w:val="00EE57EE"/>
    <w:rsid w:val="00EF6091"/>
    <w:rsid w:val="00EF6263"/>
    <w:rsid w:val="00F1630B"/>
    <w:rsid w:val="00F20714"/>
    <w:rsid w:val="00F35408"/>
    <w:rsid w:val="00F4745A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D7F74"/>
    <w:rsid w:val="00FF38F8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BD54C-0CEA-4BC5-ADA7-98A20B010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5</cp:revision>
  <cp:lastPrinted>2023-05-03T12:44:00Z</cp:lastPrinted>
  <dcterms:created xsi:type="dcterms:W3CDTF">2025-07-02T19:34:00Z</dcterms:created>
  <dcterms:modified xsi:type="dcterms:W3CDTF">2025-07-02T19:39:00Z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